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D871BE" w14:textId="77777777" w:rsidR="004E3909" w:rsidRPr="00A50302" w:rsidRDefault="00350EA2" w:rsidP="004E3909">
      <w:pPr>
        <w:ind w:left="360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EMPLOYMENT</w:t>
      </w:r>
    </w:p>
    <w:p w14:paraId="079051EE" w14:textId="77777777" w:rsidR="004E3909" w:rsidRDefault="00F806BA" w:rsidP="004E3909">
      <w:pPr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pict w14:anchorId="0182F348">
          <v:rect id="_x0000_i1025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220"/>
        <w:gridCol w:w="2430"/>
      </w:tblGrid>
      <w:tr w:rsidR="004E7899" w14:paraId="3508027E" w14:textId="77777777" w:rsidTr="004E7899">
        <w:tc>
          <w:tcPr>
            <w:tcW w:w="2538" w:type="dxa"/>
          </w:tcPr>
          <w:p w14:paraId="46A3CB03" w14:textId="77777777" w:rsidR="006E5D49" w:rsidRDefault="00F92BE2" w:rsidP="00F92BE2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December 2014</w:t>
            </w:r>
            <w:r w:rsidR="004E7899">
              <w:rPr>
                <w:b/>
                <w:sz w:val="20"/>
                <w:szCs w:val="18"/>
              </w:rPr>
              <w:t xml:space="preserve"> </w:t>
            </w:r>
            <w:r w:rsidR="006E5D49">
              <w:rPr>
                <w:b/>
                <w:sz w:val="20"/>
                <w:szCs w:val="18"/>
              </w:rPr>
              <w:t xml:space="preserve">– </w:t>
            </w:r>
            <w:r>
              <w:rPr>
                <w:b/>
                <w:sz w:val="20"/>
                <w:szCs w:val="18"/>
              </w:rPr>
              <w:t>Present</w:t>
            </w:r>
          </w:p>
        </w:tc>
        <w:tc>
          <w:tcPr>
            <w:tcW w:w="5220" w:type="dxa"/>
          </w:tcPr>
          <w:p w14:paraId="14B00ABC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proofErr w:type="spellStart"/>
            <w:r>
              <w:rPr>
                <w:b/>
                <w:sz w:val="20"/>
                <w:szCs w:val="18"/>
              </w:rPr>
              <w:t>VideoBlocks</w:t>
            </w:r>
            <w:proofErr w:type="spellEnd"/>
          </w:p>
        </w:tc>
        <w:tc>
          <w:tcPr>
            <w:tcW w:w="2430" w:type="dxa"/>
          </w:tcPr>
          <w:p w14:paraId="40987D34" w14:textId="77777777" w:rsidR="006E5D49" w:rsidRDefault="00F92BE2" w:rsidP="006E5D4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Reston</w:t>
            </w:r>
            <w:r w:rsidR="006E5D49">
              <w:rPr>
                <w:b/>
                <w:sz w:val="20"/>
                <w:szCs w:val="18"/>
              </w:rPr>
              <w:t>, VA</w:t>
            </w:r>
          </w:p>
        </w:tc>
      </w:tr>
    </w:tbl>
    <w:p w14:paraId="08AD13DB" w14:textId="5430E832" w:rsidR="00C568BE" w:rsidRPr="00085A57" w:rsidRDefault="00F92BE2" w:rsidP="00591450">
      <w:pPr>
        <w:pStyle w:val="JobTitle"/>
        <w:ind w:left="360"/>
        <w:rPr>
          <w:b/>
          <w:sz w:val="20"/>
          <w:szCs w:val="18"/>
        </w:rPr>
      </w:pPr>
      <w:r>
        <w:rPr>
          <w:sz w:val="20"/>
          <w:szCs w:val="18"/>
        </w:rPr>
        <w:t xml:space="preserve">Sr. </w:t>
      </w:r>
      <w:r w:rsidR="004E7899">
        <w:rPr>
          <w:sz w:val="20"/>
          <w:szCs w:val="18"/>
        </w:rPr>
        <w:t>Software Engineer</w:t>
      </w:r>
      <w:r w:rsidR="00591450">
        <w:rPr>
          <w:sz w:val="20"/>
          <w:szCs w:val="18"/>
        </w:rPr>
        <w:t>, Full Stack and Cloud Engineer</w:t>
      </w:r>
    </w:p>
    <w:p w14:paraId="2C429762" w14:textId="6034765A" w:rsidR="00B05224" w:rsidRDefault="00085A57" w:rsidP="006B7153">
      <w:pPr>
        <w:pStyle w:val="Achievement"/>
        <w:spacing w:line="276" w:lineRule="auto"/>
        <w:ind w:left="540" w:firstLine="0"/>
        <w:rPr>
          <w:sz w:val="20"/>
          <w:szCs w:val="18"/>
        </w:rPr>
      </w:pPr>
      <w:r>
        <w:rPr>
          <w:sz w:val="20"/>
          <w:szCs w:val="18"/>
        </w:rPr>
        <w:t xml:space="preserve">A member of the Strategic Technologies </w:t>
      </w:r>
      <w:proofErr w:type="gramStart"/>
      <w:r w:rsidR="00057D9F">
        <w:rPr>
          <w:sz w:val="20"/>
          <w:szCs w:val="18"/>
        </w:rPr>
        <w:t>T</w:t>
      </w:r>
      <w:r>
        <w:rPr>
          <w:sz w:val="20"/>
          <w:szCs w:val="18"/>
        </w:rPr>
        <w:t>eam</w:t>
      </w:r>
      <w:r w:rsidR="00491DD5">
        <w:rPr>
          <w:sz w:val="20"/>
          <w:szCs w:val="18"/>
        </w:rPr>
        <w:t xml:space="preserve"> </w:t>
      </w:r>
      <w:r w:rsidR="0080399B">
        <w:rPr>
          <w:sz w:val="20"/>
          <w:szCs w:val="18"/>
        </w:rPr>
        <w:t>which</w:t>
      </w:r>
      <w:proofErr w:type="gramEnd"/>
      <w:r w:rsidR="00491DD5">
        <w:rPr>
          <w:sz w:val="20"/>
          <w:szCs w:val="18"/>
        </w:rPr>
        <w:t xml:space="preserve"> </w:t>
      </w:r>
      <w:r>
        <w:rPr>
          <w:sz w:val="20"/>
          <w:szCs w:val="18"/>
        </w:rPr>
        <w:t xml:space="preserve">leads innovation and </w:t>
      </w:r>
      <w:r w:rsidR="00B05224">
        <w:rPr>
          <w:sz w:val="20"/>
          <w:szCs w:val="18"/>
        </w:rPr>
        <w:t>thought leadership for the engineering organization. Our main responsibilities include managing the company’s cloud infrastructure, building a data pipeline, and researching and implementing search algorithms.</w:t>
      </w:r>
    </w:p>
    <w:p w14:paraId="277AA944" w14:textId="57AD361B" w:rsidR="00015E4A" w:rsidRPr="00015E4A" w:rsidRDefault="006914C7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Virtualized engineering development environments and automated setup using Vagrant, then </w:t>
      </w:r>
      <w:proofErr w:type="spellStart"/>
      <w:r>
        <w:rPr>
          <w:sz w:val="20"/>
          <w:szCs w:val="18"/>
        </w:rPr>
        <w:t>Docker</w:t>
      </w:r>
      <w:proofErr w:type="spellEnd"/>
      <w:r>
        <w:rPr>
          <w:sz w:val="20"/>
          <w:szCs w:val="18"/>
        </w:rPr>
        <w:t>, which reduced onboarding time by over 80%</w:t>
      </w:r>
    </w:p>
    <w:p w14:paraId="5F81AE17" w14:textId="383CFE45" w:rsidR="008749BF" w:rsidRDefault="008749BF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Implemented features in our core product that used Bootstrap, Angular, and generic JS on the front end with PHP</w:t>
      </w:r>
      <w:r w:rsidR="00C5696B">
        <w:rPr>
          <w:sz w:val="20"/>
          <w:szCs w:val="18"/>
        </w:rPr>
        <w:t xml:space="preserve"> on the server side </w:t>
      </w:r>
      <w:r w:rsidR="00137C31">
        <w:rPr>
          <w:sz w:val="20"/>
          <w:szCs w:val="18"/>
        </w:rPr>
        <w:t>that interacted with a MYSQL database</w:t>
      </w:r>
    </w:p>
    <w:p w14:paraId="7A0352B3" w14:textId="57F6C3A0" w:rsidR="006D073F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Redesigned the core application’s configuration loader to allow configuration injection via the environment. This provided us the flexibility to migrate the application from a managed host server to a cloud environment</w:t>
      </w:r>
    </w:p>
    <w:p w14:paraId="2925479E" w14:textId="58164D66" w:rsidR="00C568BE" w:rsidRDefault="000008D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Designed and implemented a server side event framework that allowed engineers to generate events to signal asynchronous processing and track events </w:t>
      </w:r>
      <w:r w:rsidR="00CC6BFB">
        <w:rPr>
          <w:sz w:val="20"/>
          <w:szCs w:val="18"/>
        </w:rPr>
        <w:t>through a Kinesis stream, processed by a Lambda function that feeds into a Redshift data lake</w:t>
      </w:r>
    </w:p>
    <w:p w14:paraId="032EEF59" w14:textId="3AA0E99F" w:rsidR="0002314B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Managed cloud infrastructure and implemented automated deployments using </w:t>
      </w:r>
      <w:proofErr w:type="spellStart"/>
      <w:r>
        <w:rPr>
          <w:sz w:val="20"/>
          <w:szCs w:val="18"/>
        </w:rPr>
        <w:t>Ansible</w:t>
      </w:r>
      <w:proofErr w:type="spellEnd"/>
      <w:r>
        <w:rPr>
          <w:sz w:val="20"/>
          <w:szCs w:val="18"/>
        </w:rPr>
        <w:t xml:space="preserve">, Jenkins, and </w:t>
      </w:r>
      <w:proofErr w:type="spellStart"/>
      <w:r>
        <w:rPr>
          <w:sz w:val="20"/>
          <w:szCs w:val="18"/>
        </w:rPr>
        <w:t>nodejs</w:t>
      </w:r>
      <w:proofErr w:type="spellEnd"/>
    </w:p>
    <w:p w14:paraId="05109BA6" w14:textId="31B89BE3" w:rsidR="00B31281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Implemented a web application firewall using WAF that allowed teams to block users that exhibited </w:t>
      </w:r>
      <w:r w:rsidR="00315D23">
        <w:rPr>
          <w:sz w:val="20"/>
          <w:szCs w:val="18"/>
        </w:rPr>
        <w:t>invalid</w:t>
      </w:r>
      <w:r>
        <w:rPr>
          <w:sz w:val="20"/>
          <w:szCs w:val="18"/>
        </w:rPr>
        <w:t xml:space="preserve"> behavior</w:t>
      </w:r>
    </w:p>
    <w:p w14:paraId="683A8EF0" w14:textId="26E4DF7E" w:rsidR="00015E4A" w:rsidRPr="00C568BE" w:rsidRDefault="0002314B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 xml:space="preserve">Provided thought leadership on Software Engineering best practices and </w:t>
      </w:r>
      <w:proofErr w:type="spellStart"/>
      <w:r>
        <w:rPr>
          <w:sz w:val="20"/>
          <w:szCs w:val="18"/>
        </w:rPr>
        <w:t>RESTful</w:t>
      </w:r>
      <w:proofErr w:type="spellEnd"/>
      <w:r>
        <w:rPr>
          <w:sz w:val="20"/>
          <w:szCs w:val="18"/>
        </w:rPr>
        <w:t xml:space="preserve"> API design and implementation</w:t>
      </w:r>
    </w:p>
    <w:p w14:paraId="217E4A1C" w14:textId="737C4CBC" w:rsidR="009C2D5C" w:rsidRDefault="0002314B" w:rsidP="00315D23">
      <w:pPr>
        <w:pStyle w:val="Achievement"/>
        <w:numPr>
          <w:ilvl w:val="0"/>
          <w:numId w:val="2"/>
        </w:numPr>
        <w:spacing w:after="120" w:line="240" w:lineRule="auto"/>
        <w:ind w:hanging="274"/>
        <w:rPr>
          <w:sz w:val="20"/>
          <w:szCs w:val="18"/>
        </w:rPr>
      </w:pPr>
      <w:r>
        <w:rPr>
          <w:sz w:val="20"/>
          <w:szCs w:val="18"/>
        </w:rPr>
        <w:t>Implemented automation tools to increase the engineering team’s effi</w:t>
      </w:r>
      <w:r w:rsidR="0080399B">
        <w:rPr>
          <w:sz w:val="20"/>
          <w:szCs w:val="18"/>
        </w:rPr>
        <w:t>ciency and productivity using</w:t>
      </w:r>
      <w:r w:rsidR="00A011DC">
        <w:rPr>
          <w:sz w:val="20"/>
          <w:szCs w:val="18"/>
        </w:rPr>
        <w:t xml:space="preserve"> </w:t>
      </w:r>
      <w:proofErr w:type="spellStart"/>
      <w:r w:rsidR="00A011DC">
        <w:rPr>
          <w:sz w:val="20"/>
          <w:szCs w:val="18"/>
        </w:rPr>
        <w:t>nodejs</w:t>
      </w:r>
      <w:proofErr w:type="spellEnd"/>
      <w:r w:rsidR="00A011DC">
        <w:rPr>
          <w:sz w:val="20"/>
          <w:szCs w:val="18"/>
        </w:rPr>
        <w:t xml:space="preserve"> scripts</w:t>
      </w:r>
      <w:r w:rsidR="0080399B">
        <w:rPr>
          <w:sz w:val="20"/>
          <w:szCs w:val="18"/>
        </w:rPr>
        <w:t xml:space="preserve"> (bash if needed)</w:t>
      </w:r>
      <w:r w:rsidR="00A011DC">
        <w:rPr>
          <w:sz w:val="20"/>
          <w:szCs w:val="18"/>
        </w:rPr>
        <w:t xml:space="preserve"> with a </w:t>
      </w:r>
      <w:proofErr w:type="spellStart"/>
      <w:r w:rsidR="00A011DC">
        <w:rPr>
          <w:sz w:val="20"/>
          <w:szCs w:val="18"/>
        </w:rPr>
        <w:t>Hubot</w:t>
      </w:r>
      <w:proofErr w:type="spellEnd"/>
      <w:r w:rsidR="00A011DC">
        <w:rPr>
          <w:sz w:val="20"/>
          <w:szCs w:val="18"/>
        </w:rPr>
        <w:t xml:space="preserve"> interface integrated through the Slack API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9C6D3D" w14:paraId="4A8F243C" w14:textId="77777777" w:rsidTr="00057D9F">
        <w:tc>
          <w:tcPr>
            <w:tcW w:w="2358" w:type="dxa"/>
          </w:tcPr>
          <w:p w14:paraId="69777D5D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 – Present</w:t>
            </w:r>
          </w:p>
        </w:tc>
        <w:tc>
          <w:tcPr>
            <w:tcW w:w="5580" w:type="dxa"/>
          </w:tcPr>
          <w:p w14:paraId="28115671" w14:textId="416A9E86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Rocky Gray</w:t>
            </w:r>
            <w:r w:rsidR="00B912B8">
              <w:rPr>
                <w:b/>
                <w:sz w:val="20"/>
                <w:szCs w:val="18"/>
              </w:rPr>
              <w:t xml:space="preserve"> Consulting</w:t>
            </w:r>
          </w:p>
        </w:tc>
        <w:tc>
          <w:tcPr>
            <w:tcW w:w="2250" w:type="dxa"/>
          </w:tcPr>
          <w:p w14:paraId="3C2DF7FB" w14:textId="77777777" w:rsidR="009C6D3D" w:rsidRDefault="009C6D3D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Home</w:t>
            </w:r>
          </w:p>
        </w:tc>
      </w:tr>
    </w:tbl>
    <w:p w14:paraId="706DF9A5" w14:textId="77777777" w:rsidR="009C6D3D" w:rsidRDefault="009C6D3D" w:rsidP="009C6D3D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7E2BA87A" w14:textId="0C301ABE" w:rsidR="00F22E97" w:rsidRPr="00315D23" w:rsidRDefault="00F22E97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>Owner of small business providing software solutions for small to medium sized businesses.</w:t>
      </w:r>
    </w:p>
    <w:p w14:paraId="002AD580" w14:textId="1C65C0E1" w:rsid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66"/>
        <w:rPr>
          <w:sz w:val="20"/>
          <w:szCs w:val="18"/>
        </w:rPr>
      </w:pPr>
      <w:r>
        <w:rPr>
          <w:sz w:val="20"/>
        </w:rPr>
        <w:t>Designed, implemented</w:t>
      </w:r>
      <w:r w:rsidR="000D2C6B">
        <w:rPr>
          <w:sz w:val="20"/>
        </w:rPr>
        <w:t>,</w:t>
      </w:r>
      <w:r>
        <w:rPr>
          <w:sz w:val="20"/>
        </w:rPr>
        <w:t xml:space="preserve"> and managed a service written in PHP to allow music artist</w:t>
      </w:r>
      <w:r w:rsidR="000D2C6B">
        <w:rPr>
          <w:sz w:val="20"/>
        </w:rPr>
        <w:t>s</w:t>
      </w:r>
      <w:r>
        <w:rPr>
          <w:sz w:val="20"/>
        </w:rPr>
        <w:t xml:space="preserve"> to share digital media through NFC capable devices for </w:t>
      </w:r>
      <w:hyperlink r:id="rId9" w:history="1">
        <w:r w:rsidR="00DF19AC">
          <w:rPr>
            <w:rStyle w:val="Hyperlink"/>
            <w:sz w:val="20"/>
          </w:rPr>
          <w:t>www.flashcrystal.com</w:t>
        </w:r>
      </w:hyperlink>
    </w:p>
    <w:p w14:paraId="672AA136" w14:textId="4D4614B3" w:rsidR="009C6D3D" w:rsidRPr="009C6D3D" w:rsidRDefault="009C6D3D" w:rsidP="00315D23">
      <w:pPr>
        <w:pStyle w:val="Achievement"/>
        <w:numPr>
          <w:ilvl w:val="0"/>
          <w:numId w:val="2"/>
        </w:numPr>
        <w:spacing w:line="240" w:lineRule="auto"/>
        <w:ind w:hanging="259"/>
        <w:rPr>
          <w:sz w:val="20"/>
          <w:szCs w:val="18"/>
        </w:rPr>
      </w:pPr>
      <w:r w:rsidRPr="009C6D3D">
        <w:rPr>
          <w:sz w:val="20"/>
          <w:szCs w:val="18"/>
        </w:rPr>
        <w:t xml:space="preserve">Designed, implemented, and managed a </w:t>
      </w:r>
      <w:proofErr w:type="spellStart"/>
      <w:r w:rsidRPr="009C6D3D">
        <w:rPr>
          <w:sz w:val="20"/>
          <w:szCs w:val="18"/>
        </w:rPr>
        <w:t>RESTful</w:t>
      </w:r>
      <w:proofErr w:type="spellEnd"/>
      <w:r w:rsidRPr="009C6D3D">
        <w:rPr>
          <w:sz w:val="20"/>
          <w:szCs w:val="18"/>
        </w:rPr>
        <w:t xml:space="preserve"> web service written in </w:t>
      </w:r>
      <w:proofErr w:type="spellStart"/>
      <w:r w:rsidRPr="009C6D3D">
        <w:rPr>
          <w:sz w:val="20"/>
          <w:szCs w:val="18"/>
        </w:rPr>
        <w:t>nodejs</w:t>
      </w:r>
      <w:proofErr w:type="spellEnd"/>
      <w:r w:rsidRPr="009C6D3D">
        <w:rPr>
          <w:sz w:val="20"/>
          <w:szCs w:val="18"/>
        </w:rPr>
        <w:t xml:space="preserve"> that provides the backend for the mobile app of an </w:t>
      </w:r>
      <w:proofErr w:type="spellStart"/>
      <w:r w:rsidRPr="009C6D3D">
        <w:rPr>
          <w:sz w:val="20"/>
          <w:szCs w:val="18"/>
        </w:rPr>
        <w:t>ed</w:t>
      </w:r>
      <w:proofErr w:type="spellEnd"/>
      <w:r w:rsidRPr="009C6D3D">
        <w:rPr>
          <w:sz w:val="20"/>
          <w:szCs w:val="18"/>
        </w:rPr>
        <w:t xml:space="preserve">-tech startup, </w:t>
      </w:r>
      <w:hyperlink r:id="rId10" w:history="1">
        <w:r w:rsidRPr="009C6D3D">
          <w:rPr>
            <w:rStyle w:val="Hyperlink"/>
            <w:sz w:val="20"/>
            <w:szCs w:val="18"/>
          </w:rPr>
          <w:t>www.edfundrgiving.com</w:t>
        </w:r>
      </w:hyperlink>
      <w:r w:rsidR="00B912B8">
        <w:rPr>
          <w:sz w:val="20"/>
          <w:szCs w:val="18"/>
        </w:rPr>
        <w:t>, which allows alumni and faculty to donate directly to student organizations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5040"/>
        <w:gridCol w:w="2610"/>
      </w:tblGrid>
      <w:tr w:rsidR="00BB5073" w14:paraId="7A781A65" w14:textId="77777777" w:rsidTr="00F92BE2">
        <w:tc>
          <w:tcPr>
            <w:tcW w:w="2538" w:type="dxa"/>
          </w:tcPr>
          <w:p w14:paraId="0526B049" w14:textId="77777777" w:rsidR="00BB5073" w:rsidRDefault="00BA37E6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July 2012 – November 2014</w:t>
            </w:r>
          </w:p>
        </w:tc>
        <w:tc>
          <w:tcPr>
            <w:tcW w:w="5040" w:type="dxa"/>
          </w:tcPr>
          <w:p w14:paraId="38458982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610" w:type="dxa"/>
          </w:tcPr>
          <w:p w14:paraId="5EB9016A" w14:textId="62DA11D2" w:rsidR="00BB5073" w:rsidRDefault="00F92BE2" w:rsidP="00BA37E6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2232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 and Vienna</w:t>
            </w:r>
            <w:r w:rsidR="0089646A">
              <w:rPr>
                <w:b/>
                <w:sz w:val="20"/>
                <w:szCs w:val="18"/>
              </w:rPr>
              <w:t>,</w:t>
            </w:r>
            <w:r w:rsidR="00BB5073">
              <w:rPr>
                <w:b/>
                <w:sz w:val="20"/>
                <w:szCs w:val="18"/>
              </w:rPr>
              <w:t xml:space="preserve"> VA</w:t>
            </w:r>
          </w:p>
        </w:tc>
      </w:tr>
    </w:tbl>
    <w:p w14:paraId="6C997B31" w14:textId="5CF84387" w:rsidR="004E3909" w:rsidRDefault="00BA37E6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Software Engineer</w:t>
      </w:r>
    </w:p>
    <w:p w14:paraId="2B34ECCF" w14:textId="7B7CCF5A" w:rsidR="0080399B" w:rsidRPr="00315D23" w:rsidRDefault="0080399B" w:rsidP="00F22E97">
      <w:pPr>
        <w:pStyle w:val="Achievement"/>
        <w:ind w:left="540" w:firstLine="0"/>
        <w:rPr>
          <w:sz w:val="20"/>
        </w:rPr>
      </w:pPr>
      <w:r w:rsidRPr="00315D23">
        <w:rPr>
          <w:sz w:val="20"/>
        </w:rPr>
        <w:t xml:space="preserve">A member of the Enterprise API platform team that lead the adoption of REST APIs </w:t>
      </w:r>
      <w:r w:rsidR="00F22E97" w:rsidRPr="00315D23">
        <w:rPr>
          <w:sz w:val="20"/>
        </w:rPr>
        <w:t>by</w:t>
      </w:r>
      <w:r w:rsidRPr="00315D23">
        <w:rPr>
          <w:sz w:val="20"/>
        </w:rPr>
        <w:t xml:space="preserve"> implementing </w:t>
      </w:r>
      <w:r w:rsidR="006B7153" w:rsidRPr="00315D23">
        <w:rPr>
          <w:sz w:val="20"/>
        </w:rPr>
        <w:t xml:space="preserve">frameworks and processes to ease developer workflows and provide guidance to </w:t>
      </w:r>
      <w:proofErr w:type="spellStart"/>
      <w:r w:rsidR="006B7153" w:rsidRPr="00315D23">
        <w:rPr>
          <w:sz w:val="20"/>
        </w:rPr>
        <w:t>RESTful</w:t>
      </w:r>
      <w:proofErr w:type="spellEnd"/>
      <w:r w:rsidR="006B7153" w:rsidRPr="00315D23">
        <w:rPr>
          <w:sz w:val="20"/>
        </w:rPr>
        <w:t xml:space="preserve"> API design and implementation.</w:t>
      </w:r>
    </w:p>
    <w:p w14:paraId="5717F339" w14:textId="2B019ABA" w:rsidR="00BA37E6" w:rsidRDefault="00BA37E6" w:rsidP="00315D23">
      <w:pPr>
        <w:pStyle w:val="Achievement"/>
        <w:numPr>
          <w:ilvl w:val="0"/>
          <w:numId w:val="2"/>
        </w:numPr>
        <w:spacing w:line="240" w:lineRule="auto"/>
        <w:ind w:left="810"/>
        <w:rPr>
          <w:sz w:val="20"/>
          <w:szCs w:val="18"/>
        </w:rPr>
      </w:pPr>
      <w:r w:rsidRPr="004E7899">
        <w:rPr>
          <w:sz w:val="20"/>
          <w:szCs w:val="18"/>
        </w:rPr>
        <w:t>Designed and implemen</w:t>
      </w:r>
      <w:r w:rsidR="00F92BE2">
        <w:rPr>
          <w:sz w:val="20"/>
          <w:szCs w:val="18"/>
        </w:rPr>
        <w:t xml:space="preserve">ted SOAP and </w:t>
      </w:r>
      <w:proofErr w:type="spellStart"/>
      <w:r w:rsidR="00F92BE2">
        <w:rPr>
          <w:sz w:val="20"/>
          <w:szCs w:val="18"/>
        </w:rPr>
        <w:t>RE</w:t>
      </w:r>
      <w:r>
        <w:rPr>
          <w:sz w:val="20"/>
          <w:szCs w:val="18"/>
        </w:rPr>
        <w:t>STful</w:t>
      </w:r>
      <w:proofErr w:type="spellEnd"/>
      <w:r>
        <w:rPr>
          <w:sz w:val="20"/>
          <w:szCs w:val="18"/>
        </w:rPr>
        <w:t xml:space="preserve"> middleware</w:t>
      </w:r>
      <w:r w:rsidR="00F92BE2">
        <w:rPr>
          <w:sz w:val="20"/>
          <w:szCs w:val="18"/>
        </w:rPr>
        <w:t xml:space="preserve"> using</w:t>
      </w:r>
      <w:r w:rsidR="006B7153">
        <w:rPr>
          <w:sz w:val="20"/>
          <w:szCs w:val="18"/>
        </w:rPr>
        <w:t xml:space="preserve"> an internal framework built on Jersey and Spring</w:t>
      </w:r>
    </w:p>
    <w:p w14:paraId="4CDAA540" w14:textId="3E3E718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Built a platform that provided a sandbox that allowed teams to deploy APIs which can be used by the enterprise through Swagger UI and development testing</w:t>
      </w:r>
    </w:p>
    <w:p w14:paraId="7B027664" w14:textId="1DB0FC5F" w:rsidR="00BA37E6" w:rsidRPr="004E7899" w:rsidRDefault="006B7153" w:rsidP="00315D23">
      <w:pPr>
        <w:pStyle w:val="Achievement"/>
        <w:numPr>
          <w:ilvl w:val="0"/>
          <w:numId w:val="2"/>
        </w:numPr>
        <w:spacing w:line="240" w:lineRule="auto"/>
        <w:ind w:hanging="270"/>
        <w:rPr>
          <w:sz w:val="20"/>
          <w:szCs w:val="18"/>
        </w:rPr>
      </w:pPr>
      <w:r>
        <w:rPr>
          <w:sz w:val="20"/>
          <w:szCs w:val="18"/>
        </w:rPr>
        <w:t>Implement</w:t>
      </w:r>
      <w:r w:rsidR="0089646A">
        <w:rPr>
          <w:sz w:val="20"/>
          <w:szCs w:val="18"/>
        </w:rPr>
        <w:t>ed</w:t>
      </w:r>
      <w:r>
        <w:rPr>
          <w:sz w:val="20"/>
          <w:szCs w:val="18"/>
        </w:rPr>
        <w:t xml:space="preserve"> a mock an</w:t>
      </w:r>
      <w:r w:rsidR="0089646A">
        <w:rPr>
          <w:sz w:val="20"/>
          <w:szCs w:val="18"/>
        </w:rPr>
        <w:t>d</w:t>
      </w:r>
      <w:r>
        <w:rPr>
          <w:sz w:val="20"/>
          <w:szCs w:val="18"/>
        </w:rPr>
        <w:t xml:space="preserve"> stub layer between the enterprise and an API sandbox which significantly decreased the time for product prototyping and eased developer testing</w:t>
      </w:r>
    </w:p>
    <w:p w14:paraId="049BE4E0" w14:textId="4FD9C951" w:rsidR="004E3909" w:rsidRPr="009C6D3D" w:rsidRDefault="00BA37E6" w:rsidP="00315D23">
      <w:pPr>
        <w:pStyle w:val="Achievement"/>
        <w:numPr>
          <w:ilvl w:val="0"/>
          <w:numId w:val="2"/>
        </w:numPr>
        <w:spacing w:line="240" w:lineRule="auto"/>
        <w:ind w:hanging="274"/>
        <w:rPr>
          <w:sz w:val="20"/>
          <w:szCs w:val="18"/>
        </w:rPr>
      </w:pPr>
      <w:r w:rsidRPr="004E7899">
        <w:rPr>
          <w:sz w:val="20"/>
          <w:szCs w:val="18"/>
        </w:rPr>
        <w:t>Lead for college hire technical interviews</w:t>
      </w:r>
      <w:r w:rsidR="0053726D">
        <w:rPr>
          <w:sz w:val="20"/>
          <w:szCs w:val="18"/>
        </w:rPr>
        <w:t xml:space="preserve"> where I designed the technical and behavioral interview questions. Trained over 50 associates to deliver, evaluate, and discuss tec</w:t>
      </w:r>
      <w:r w:rsidR="007750F9">
        <w:rPr>
          <w:sz w:val="20"/>
          <w:szCs w:val="18"/>
        </w:rPr>
        <w:t>hnical interview questions. P</w:t>
      </w:r>
      <w:r w:rsidR="0053726D">
        <w:rPr>
          <w:sz w:val="20"/>
          <w:szCs w:val="18"/>
        </w:rPr>
        <w:t>rovided enrichment sessions for associates in non software engineering roles.</w: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BB5073" w14:paraId="25EB631A" w14:textId="77777777" w:rsidTr="004E7899">
        <w:tc>
          <w:tcPr>
            <w:tcW w:w="2358" w:type="dxa"/>
          </w:tcPr>
          <w:p w14:paraId="6BA80B5C" w14:textId="77777777" w:rsidR="00BB5073" w:rsidRDefault="002A369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June 2011 – August 2011</w:t>
            </w:r>
          </w:p>
        </w:tc>
        <w:tc>
          <w:tcPr>
            <w:tcW w:w="5580" w:type="dxa"/>
          </w:tcPr>
          <w:p w14:paraId="28C8CC26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Capital One</w:t>
            </w:r>
          </w:p>
        </w:tc>
        <w:tc>
          <w:tcPr>
            <w:tcW w:w="2250" w:type="dxa"/>
          </w:tcPr>
          <w:p w14:paraId="3A4C8DDE" w14:textId="77777777" w:rsidR="00BB5073" w:rsidRDefault="00BB5073" w:rsidP="004E7899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Richmond, VA</w:t>
            </w:r>
          </w:p>
        </w:tc>
      </w:tr>
    </w:tbl>
    <w:p w14:paraId="5245B409" w14:textId="77777777" w:rsidR="004E3909" w:rsidRDefault="004E3909" w:rsidP="004E3909">
      <w:pPr>
        <w:pStyle w:val="JobTitle"/>
        <w:ind w:left="360"/>
        <w:rPr>
          <w:sz w:val="20"/>
          <w:szCs w:val="18"/>
        </w:rPr>
      </w:pPr>
      <w:r>
        <w:rPr>
          <w:sz w:val="20"/>
          <w:szCs w:val="18"/>
        </w:rPr>
        <w:t>IT Intern</w:t>
      </w:r>
    </w:p>
    <w:p w14:paraId="5718A412" w14:textId="77777777" w:rsidR="004E3909" w:rsidRPr="00F145F1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</w:rPr>
        <w:t>Developed relationships between applications, VMs, and servers within a CMDB</w:t>
      </w:r>
    </w:p>
    <w:p w14:paraId="2F2C6CF2" w14:textId="5B0850C9" w:rsidR="004E3909" w:rsidRPr="00216CCC" w:rsidRDefault="004E3909" w:rsidP="00315D23">
      <w:pPr>
        <w:pStyle w:val="Achievement"/>
        <w:numPr>
          <w:ilvl w:val="0"/>
          <w:numId w:val="2"/>
        </w:numPr>
        <w:spacing w:line="240" w:lineRule="auto"/>
        <w:ind w:left="806"/>
        <w:rPr>
          <w:sz w:val="20"/>
          <w:szCs w:val="18"/>
        </w:rPr>
      </w:pPr>
      <w:r>
        <w:rPr>
          <w:sz w:val="20"/>
          <w:szCs w:val="18"/>
        </w:rPr>
        <w:t>Designed and implemented server patching automation scripts in Windows and Linux environments</w:t>
      </w:r>
    </w:p>
    <w:p w14:paraId="4824BE75" w14:textId="77777777" w:rsidR="00216CCC" w:rsidRDefault="00216CCC" w:rsidP="00707F25">
      <w:pPr>
        <w:ind w:left="360"/>
        <w:rPr>
          <w:rFonts w:ascii="Garamond" w:hAnsi="Garamond"/>
          <w:b/>
          <w:sz w:val="20"/>
          <w:szCs w:val="18"/>
        </w:rPr>
      </w:pPr>
    </w:p>
    <w:p w14:paraId="565C4239" w14:textId="77777777" w:rsidR="00BE179D" w:rsidRPr="00A50302" w:rsidRDefault="00162F13" w:rsidP="00707F25">
      <w:pPr>
        <w:ind w:left="360"/>
        <w:rPr>
          <w:rFonts w:ascii="Garamond" w:hAnsi="Garamond"/>
          <w:b/>
          <w:sz w:val="20"/>
          <w:szCs w:val="18"/>
        </w:rPr>
      </w:pPr>
      <w:r w:rsidRPr="00A50302">
        <w:rPr>
          <w:rFonts w:ascii="Garamond" w:hAnsi="Garamond"/>
          <w:b/>
          <w:sz w:val="20"/>
          <w:szCs w:val="18"/>
        </w:rPr>
        <w:t>EDUCATION</w:t>
      </w:r>
    </w:p>
    <w:p w14:paraId="2C657B65" w14:textId="77777777" w:rsidR="003C67DF" w:rsidRPr="00BE179D" w:rsidRDefault="00F806BA" w:rsidP="00707F25">
      <w:pPr>
        <w:rPr>
          <w:rFonts w:ascii="Garamond" w:hAnsi="Garamond"/>
          <w:sz w:val="20"/>
          <w:szCs w:val="18"/>
        </w:rPr>
      </w:pPr>
      <w:r>
        <w:rPr>
          <w:rFonts w:ascii="Garamond" w:hAnsi="Garamond"/>
          <w:sz w:val="20"/>
        </w:rPr>
        <w:pict w14:anchorId="17BBCE00">
          <v:rect id="_x0000_i1026" style="width:504.25pt;height:.05pt" o:hrpct="966" o:hralign="center" o:hrstd="t" o:hr="t" fillcolor="#aca899" stroked="f"/>
        </w:pict>
      </w:r>
    </w:p>
    <w:tbl>
      <w:tblPr>
        <w:tblStyle w:val="TableGrid"/>
        <w:tblW w:w="1018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580"/>
        <w:gridCol w:w="2250"/>
      </w:tblGrid>
      <w:tr w:rsidR="007C0504" w14:paraId="6168E1A5" w14:textId="77777777" w:rsidTr="00057D9F">
        <w:tc>
          <w:tcPr>
            <w:tcW w:w="2358" w:type="dxa"/>
          </w:tcPr>
          <w:p w14:paraId="6A668D26" w14:textId="596E3CE6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Vanderbilt University</w:t>
            </w:r>
          </w:p>
        </w:tc>
        <w:tc>
          <w:tcPr>
            <w:tcW w:w="5580" w:type="dxa"/>
          </w:tcPr>
          <w:p w14:paraId="7B41CE15" w14:textId="29CE90BF" w:rsidR="007C0504" w:rsidRPr="007C0504" w:rsidRDefault="005A099F" w:rsidP="00B71DA8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B.E.</w:t>
            </w:r>
            <w:r w:rsidR="0089646A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 </w:t>
            </w:r>
            <w:r w:rsidR="007C0504">
              <w:rPr>
                <w:sz w:val="20"/>
                <w:szCs w:val="18"/>
              </w:rPr>
              <w:t xml:space="preserve">Computer Engineering and </w:t>
            </w:r>
            <w:r w:rsidR="00B71DA8">
              <w:rPr>
                <w:sz w:val="20"/>
                <w:szCs w:val="18"/>
              </w:rPr>
              <w:t>Engineering</w:t>
            </w:r>
            <w:r>
              <w:rPr>
                <w:sz w:val="20"/>
                <w:szCs w:val="18"/>
              </w:rPr>
              <w:t xml:space="preserve"> </w:t>
            </w:r>
            <w:r w:rsidR="00B71DA8">
              <w:rPr>
                <w:sz w:val="20"/>
                <w:szCs w:val="18"/>
              </w:rPr>
              <w:t>Management</w:t>
            </w:r>
          </w:p>
        </w:tc>
        <w:tc>
          <w:tcPr>
            <w:tcW w:w="2250" w:type="dxa"/>
          </w:tcPr>
          <w:p w14:paraId="268BEF52" w14:textId="263F5F54" w:rsidR="007C0504" w:rsidRDefault="007C0504" w:rsidP="00057D9F">
            <w:pPr>
              <w:pStyle w:val="CompanyNameOne"/>
              <w:tabs>
                <w:tab w:val="clear" w:pos="1440"/>
                <w:tab w:val="clear" w:pos="6480"/>
                <w:tab w:val="right" w:pos="-12412"/>
                <w:tab w:val="left" w:pos="1800"/>
                <w:tab w:val="left" w:pos="2880"/>
                <w:tab w:val="right" w:pos="10440"/>
              </w:tabs>
              <w:spacing w:before="20"/>
              <w:jc w:val="right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May 2012</w:t>
            </w:r>
          </w:p>
        </w:tc>
      </w:tr>
    </w:tbl>
    <w:p w14:paraId="764ED19F" w14:textId="1011F2DA" w:rsidR="00707CDC" w:rsidRPr="00085A57" w:rsidRDefault="00707CDC" w:rsidP="00085A57">
      <w:pPr>
        <w:pStyle w:val="SectionTitle"/>
        <w:pBdr>
          <w:bottom w:val="none" w:sz="0" w:space="0" w:color="auto"/>
        </w:pBdr>
        <w:spacing w:before="0" w:line="240" w:lineRule="auto"/>
        <w:rPr>
          <w:b/>
          <w:caps w:val="0"/>
          <w:spacing w:val="0"/>
          <w:szCs w:val="24"/>
        </w:rPr>
        <w:sectPr w:rsidR="00707CDC" w:rsidRPr="00085A57" w:rsidSect="00F22E9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20" w:right="720" w:bottom="245" w:left="720" w:header="360" w:footer="144" w:gutter="0"/>
          <w:cols w:space="720"/>
          <w:docGrid w:linePitch="360"/>
        </w:sectPr>
      </w:pPr>
    </w:p>
    <w:p w14:paraId="3B05BE70" w14:textId="77777777" w:rsidR="00B62BA4" w:rsidRPr="00827532" w:rsidRDefault="00B62BA4" w:rsidP="00ED1265">
      <w:pPr>
        <w:pStyle w:val="Achievement"/>
        <w:spacing w:after="0" w:line="240" w:lineRule="auto"/>
        <w:ind w:left="0" w:right="446" w:firstLine="0"/>
        <w:jc w:val="left"/>
        <w:rPr>
          <w:sz w:val="20"/>
        </w:rPr>
      </w:pPr>
    </w:p>
    <w:sectPr w:rsidR="00B62BA4" w:rsidRPr="00827532" w:rsidSect="00461F1F">
      <w:type w:val="continuous"/>
      <w:pgSz w:w="12240" w:h="15840"/>
      <w:pgMar w:top="720" w:right="720" w:bottom="450" w:left="720" w:header="18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D0789" w14:textId="77777777" w:rsidR="00315D23" w:rsidRDefault="00315D23" w:rsidP="00326F9A">
      <w:r>
        <w:separator/>
      </w:r>
    </w:p>
  </w:endnote>
  <w:endnote w:type="continuationSeparator" w:id="0">
    <w:p w14:paraId="67406051" w14:textId="77777777" w:rsidR="00315D23" w:rsidRDefault="00315D23" w:rsidP="0032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66F20" w14:textId="77777777" w:rsidR="00F806BA" w:rsidRDefault="00F806B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222697" w14:textId="77777777" w:rsidR="00F806BA" w:rsidRDefault="00F806B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018196" w14:textId="77777777" w:rsidR="00F806BA" w:rsidRDefault="00F806B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AD49E7" w14:textId="77777777" w:rsidR="00315D23" w:rsidRDefault="00315D23" w:rsidP="00326F9A">
      <w:r>
        <w:separator/>
      </w:r>
    </w:p>
  </w:footnote>
  <w:footnote w:type="continuationSeparator" w:id="0">
    <w:p w14:paraId="7DBEAC55" w14:textId="77777777" w:rsidR="00315D23" w:rsidRDefault="00315D23" w:rsidP="00326F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BFB45" w14:textId="77777777" w:rsidR="00F806BA" w:rsidRDefault="00F806B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293D6F" w14:textId="77777777" w:rsidR="00315D23" w:rsidRPr="001A4F8E" w:rsidRDefault="00315D23" w:rsidP="00B100C5">
    <w:pPr>
      <w:spacing w:line="276" w:lineRule="auto"/>
      <w:jc w:val="center"/>
      <w:rPr>
        <w:rFonts w:ascii="Garamond" w:hAnsi="Garamond"/>
        <w:b/>
        <w:sz w:val="32"/>
        <w:szCs w:val="32"/>
      </w:rPr>
    </w:pPr>
    <w:r w:rsidRPr="001A4F8E">
      <w:rPr>
        <w:rFonts w:ascii="Garamond" w:hAnsi="Garamond"/>
        <w:b/>
        <w:sz w:val="32"/>
        <w:szCs w:val="32"/>
      </w:rPr>
      <w:t>Rocky Gray Jr.</w:t>
    </w:r>
  </w:p>
  <w:p w14:paraId="47268E03" w14:textId="07623194" w:rsidR="00315D23" w:rsidRDefault="00315D23" w:rsidP="00B100C5">
    <w:pPr>
      <w:spacing w:line="276" w:lineRule="auto"/>
      <w:jc w:val="center"/>
      <w:rPr>
        <w:rFonts w:ascii="Garamond" w:hAnsi="Garamond"/>
        <w:sz w:val="18"/>
        <w:szCs w:val="18"/>
      </w:rPr>
    </w:pPr>
    <w:r>
      <w:rPr>
        <w:rFonts w:ascii="Garamond" w:hAnsi="Garamond"/>
        <w:sz w:val="18"/>
        <w:szCs w:val="18"/>
      </w:rPr>
      <w:t xml:space="preserve">4079 </w:t>
    </w:r>
    <w:proofErr w:type="spellStart"/>
    <w:r>
      <w:rPr>
        <w:rFonts w:ascii="Garamond" w:hAnsi="Garamond"/>
        <w:sz w:val="18"/>
        <w:szCs w:val="18"/>
      </w:rPr>
      <w:t>Fountainside</w:t>
    </w:r>
    <w:proofErr w:type="spellEnd"/>
    <w:r>
      <w:rPr>
        <w:rFonts w:ascii="Garamond" w:hAnsi="Garamond"/>
        <w:sz w:val="18"/>
        <w:szCs w:val="18"/>
      </w:rPr>
      <w:t xml:space="preserve"> Lane, Fairfax, VA 22030</w:t>
    </w:r>
  </w:p>
  <w:p w14:paraId="6D7116F7" w14:textId="396FF9F8" w:rsidR="00315D23" w:rsidRPr="00F806BA" w:rsidRDefault="00F806BA" w:rsidP="00F806BA">
    <w:pPr>
      <w:spacing w:line="276" w:lineRule="auto"/>
      <w:jc w:val="center"/>
      <w:rPr>
        <w:rFonts w:ascii="Garamond" w:hAnsi="Garamond"/>
        <w:color w:val="0000FF" w:themeColor="hyperlink"/>
        <w:sz w:val="18"/>
        <w:szCs w:val="18"/>
        <w:u w:val="single"/>
      </w:rPr>
    </w:pPr>
    <w:hyperlink r:id="rId1" w:history="1">
      <w:r w:rsidR="00315D23" w:rsidRPr="003502CA">
        <w:rPr>
          <w:rStyle w:val="Hyperlink"/>
          <w:rFonts w:ascii="Garamond" w:hAnsi="Garamond"/>
          <w:sz w:val="18"/>
          <w:szCs w:val="18"/>
        </w:rPr>
        <w:t>Rocky.GrayJr@gmail.com</w:t>
      </w:r>
    </w:hyperlink>
    <w:r w:rsidR="00315D23" w:rsidRPr="001523D6">
      <w:rPr>
        <w:rStyle w:val="Hyperlink"/>
        <w:rFonts w:ascii="Garamond" w:hAnsi="Garamond"/>
        <w:color w:val="auto"/>
        <w:sz w:val="18"/>
        <w:szCs w:val="18"/>
        <w:u w:val="none"/>
      </w:rPr>
      <w:t xml:space="preserve"> |</w:t>
    </w:r>
    <w:r w:rsidR="00315D23">
      <w:rPr>
        <w:rStyle w:val="Hyperlink"/>
        <w:rFonts w:ascii="Garamond" w:hAnsi="Garamond"/>
        <w:sz w:val="18"/>
        <w:szCs w:val="18"/>
      </w:rPr>
      <w:t xml:space="preserve"> </w:t>
    </w:r>
    <w:hyperlink r:id="rId2" w:history="1">
      <w:r w:rsidRPr="00005AF1">
        <w:rPr>
          <w:rStyle w:val="Hyperlink"/>
          <w:rFonts w:ascii="Garamond" w:hAnsi="Garamond"/>
          <w:sz w:val="18"/>
          <w:szCs w:val="18"/>
        </w:rPr>
        <w:t>www.rockygray.com</w:t>
      </w:r>
    </w:hyperlink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 xml:space="preserve"> </w:t>
    </w:r>
    <w:bookmarkStart w:id="0" w:name="_GoBack"/>
    <w:bookmarkEnd w:id="0"/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>|</w:t>
    </w:r>
    <w:r>
      <w:rPr>
        <w:rStyle w:val="Hyperlink"/>
        <w:rFonts w:ascii="Garamond" w:hAnsi="Garamond"/>
        <w:color w:val="auto"/>
        <w:sz w:val="18"/>
        <w:szCs w:val="18"/>
        <w:u w:val="none"/>
      </w:rPr>
      <w:t xml:space="preserve"> 3</w:t>
    </w:r>
    <w:r w:rsidRPr="00F806BA">
      <w:rPr>
        <w:rStyle w:val="Hyperlink"/>
        <w:rFonts w:ascii="Garamond" w:hAnsi="Garamond"/>
        <w:color w:val="auto"/>
        <w:sz w:val="18"/>
        <w:szCs w:val="18"/>
        <w:u w:val="none"/>
      </w:rPr>
      <w:t>12-857-6259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3F40C" w14:textId="77777777" w:rsidR="00F806BA" w:rsidRDefault="00F806B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20C"/>
    <w:multiLevelType w:val="hybridMultilevel"/>
    <w:tmpl w:val="36722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07319"/>
    <w:multiLevelType w:val="hybridMultilevel"/>
    <w:tmpl w:val="45AA012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2AB40844"/>
    <w:multiLevelType w:val="hybridMultilevel"/>
    <w:tmpl w:val="8C5C1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79761A"/>
    <w:multiLevelType w:val="hybridMultilevel"/>
    <w:tmpl w:val="0B82BB88"/>
    <w:lvl w:ilvl="0" w:tplc="3CACFC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85011C0"/>
    <w:multiLevelType w:val="hybridMultilevel"/>
    <w:tmpl w:val="53A0A4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EAD12FF"/>
    <w:multiLevelType w:val="hybridMultilevel"/>
    <w:tmpl w:val="E80EF7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4E2"/>
    <w:rsid w:val="000008DB"/>
    <w:rsid w:val="00015CE1"/>
    <w:rsid w:val="00015E4A"/>
    <w:rsid w:val="0002314B"/>
    <w:rsid w:val="00035CBA"/>
    <w:rsid w:val="00047A74"/>
    <w:rsid w:val="000558D0"/>
    <w:rsid w:val="000576F5"/>
    <w:rsid w:val="00057D9F"/>
    <w:rsid w:val="00071A75"/>
    <w:rsid w:val="0007745D"/>
    <w:rsid w:val="00085A57"/>
    <w:rsid w:val="000C0614"/>
    <w:rsid w:val="000D2C6B"/>
    <w:rsid w:val="000D6DEE"/>
    <w:rsid w:val="000E7307"/>
    <w:rsid w:val="0012707F"/>
    <w:rsid w:val="001348E2"/>
    <w:rsid w:val="00137C31"/>
    <w:rsid w:val="0014711A"/>
    <w:rsid w:val="001523D6"/>
    <w:rsid w:val="00162F13"/>
    <w:rsid w:val="0017754C"/>
    <w:rsid w:val="001A4F8E"/>
    <w:rsid w:val="00216CCC"/>
    <w:rsid w:val="002414F6"/>
    <w:rsid w:val="00273B02"/>
    <w:rsid w:val="002768A2"/>
    <w:rsid w:val="002A3693"/>
    <w:rsid w:val="002E5DB5"/>
    <w:rsid w:val="00315D23"/>
    <w:rsid w:val="00324C1F"/>
    <w:rsid w:val="00326F9A"/>
    <w:rsid w:val="003402A3"/>
    <w:rsid w:val="00350EA2"/>
    <w:rsid w:val="003753CD"/>
    <w:rsid w:val="003904DA"/>
    <w:rsid w:val="003B6C87"/>
    <w:rsid w:val="003C4592"/>
    <w:rsid w:val="003C67DF"/>
    <w:rsid w:val="004452C2"/>
    <w:rsid w:val="00447D1D"/>
    <w:rsid w:val="0045621C"/>
    <w:rsid w:val="00461F1F"/>
    <w:rsid w:val="004632DF"/>
    <w:rsid w:val="00470301"/>
    <w:rsid w:val="00491DD5"/>
    <w:rsid w:val="004C2728"/>
    <w:rsid w:val="004E3909"/>
    <w:rsid w:val="004E7899"/>
    <w:rsid w:val="0050352E"/>
    <w:rsid w:val="00520151"/>
    <w:rsid w:val="0053726D"/>
    <w:rsid w:val="00560547"/>
    <w:rsid w:val="005666D9"/>
    <w:rsid w:val="00572EE1"/>
    <w:rsid w:val="00591450"/>
    <w:rsid w:val="005A099F"/>
    <w:rsid w:val="005C6A85"/>
    <w:rsid w:val="005E02EF"/>
    <w:rsid w:val="006561D3"/>
    <w:rsid w:val="00671EBA"/>
    <w:rsid w:val="006914C7"/>
    <w:rsid w:val="006B7153"/>
    <w:rsid w:val="006D073F"/>
    <w:rsid w:val="006D46F1"/>
    <w:rsid w:val="006D699A"/>
    <w:rsid w:val="006E5D49"/>
    <w:rsid w:val="00707CDC"/>
    <w:rsid w:val="00707F25"/>
    <w:rsid w:val="00723609"/>
    <w:rsid w:val="007405A4"/>
    <w:rsid w:val="0075192A"/>
    <w:rsid w:val="007750F9"/>
    <w:rsid w:val="00792429"/>
    <w:rsid w:val="007B3EA4"/>
    <w:rsid w:val="007B4401"/>
    <w:rsid w:val="007C0504"/>
    <w:rsid w:val="007C1761"/>
    <w:rsid w:val="007D52AC"/>
    <w:rsid w:val="007E5235"/>
    <w:rsid w:val="0080399B"/>
    <w:rsid w:val="00813545"/>
    <w:rsid w:val="00827532"/>
    <w:rsid w:val="008749BF"/>
    <w:rsid w:val="00884688"/>
    <w:rsid w:val="0089646A"/>
    <w:rsid w:val="008D69F0"/>
    <w:rsid w:val="008E2FA3"/>
    <w:rsid w:val="008E3FE0"/>
    <w:rsid w:val="008F4851"/>
    <w:rsid w:val="009102F5"/>
    <w:rsid w:val="00917ED1"/>
    <w:rsid w:val="009265AE"/>
    <w:rsid w:val="009518AF"/>
    <w:rsid w:val="0095507C"/>
    <w:rsid w:val="00985BC7"/>
    <w:rsid w:val="00990E52"/>
    <w:rsid w:val="009C2D5C"/>
    <w:rsid w:val="009C6D3D"/>
    <w:rsid w:val="009F3235"/>
    <w:rsid w:val="00A011DC"/>
    <w:rsid w:val="00A420CD"/>
    <w:rsid w:val="00A46E7E"/>
    <w:rsid w:val="00A50302"/>
    <w:rsid w:val="00A624E2"/>
    <w:rsid w:val="00AA428E"/>
    <w:rsid w:val="00AB2C00"/>
    <w:rsid w:val="00AD6BAB"/>
    <w:rsid w:val="00AE1118"/>
    <w:rsid w:val="00AF53AF"/>
    <w:rsid w:val="00B028B8"/>
    <w:rsid w:val="00B05224"/>
    <w:rsid w:val="00B100C5"/>
    <w:rsid w:val="00B121B1"/>
    <w:rsid w:val="00B25F3E"/>
    <w:rsid w:val="00B31281"/>
    <w:rsid w:val="00B57531"/>
    <w:rsid w:val="00B62BA4"/>
    <w:rsid w:val="00B71DA8"/>
    <w:rsid w:val="00B77971"/>
    <w:rsid w:val="00B912B8"/>
    <w:rsid w:val="00B92452"/>
    <w:rsid w:val="00BA1538"/>
    <w:rsid w:val="00BA37E6"/>
    <w:rsid w:val="00BA4037"/>
    <w:rsid w:val="00BB5073"/>
    <w:rsid w:val="00BC070D"/>
    <w:rsid w:val="00BE179D"/>
    <w:rsid w:val="00BE4883"/>
    <w:rsid w:val="00BF174C"/>
    <w:rsid w:val="00C1655A"/>
    <w:rsid w:val="00C568BE"/>
    <w:rsid w:val="00C5696B"/>
    <w:rsid w:val="00C6212A"/>
    <w:rsid w:val="00C77617"/>
    <w:rsid w:val="00C96B73"/>
    <w:rsid w:val="00CC2294"/>
    <w:rsid w:val="00CC4586"/>
    <w:rsid w:val="00CC6BFB"/>
    <w:rsid w:val="00CE5E76"/>
    <w:rsid w:val="00D04662"/>
    <w:rsid w:val="00D26671"/>
    <w:rsid w:val="00D307B6"/>
    <w:rsid w:val="00D46C9F"/>
    <w:rsid w:val="00D53597"/>
    <w:rsid w:val="00D60E45"/>
    <w:rsid w:val="00D619E2"/>
    <w:rsid w:val="00D70463"/>
    <w:rsid w:val="00D873C3"/>
    <w:rsid w:val="00DE2489"/>
    <w:rsid w:val="00DE36BD"/>
    <w:rsid w:val="00DF19AC"/>
    <w:rsid w:val="00E232CF"/>
    <w:rsid w:val="00E435BA"/>
    <w:rsid w:val="00E60F66"/>
    <w:rsid w:val="00E739BE"/>
    <w:rsid w:val="00E85559"/>
    <w:rsid w:val="00E94CBE"/>
    <w:rsid w:val="00EA32C9"/>
    <w:rsid w:val="00ED1265"/>
    <w:rsid w:val="00EE5A72"/>
    <w:rsid w:val="00F12A8A"/>
    <w:rsid w:val="00F145F1"/>
    <w:rsid w:val="00F22E97"/>
    <w:rsid w:val="00F806BA"/>
    <w:rsid w:val="00F92BE2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4"/>
    <o:shapelayout v:ext="edit">
      <o:idmap v:ext="edit" data="1"/>
    </o:shapelayout>
  </w:shapeDefaults>
  <w:decimalSymbol w:val="."/>
  <w:listSeparator w:val=","/>
  <w14:docId w14:val="225A44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67DF"/>
    <w:pPr>
      <w:keepNext/>
      <w:outlineLvl w:val="0"/>
    </w:pPr>
    <w:rPr>
      <w:rFonts w:ascii="Garamond" w:hAnsi="Garamon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3C67DF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Achievement">
    <w:name w:val="Achievement"/>
    <w:basedOn w:val="BodyText"/>
    <w:rsid w:val="003C67DF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customStyle="1" w:styleId="Institution">
    <w:name w:val="Institution"/>
    <w:basedOn w:val="Normal"/>
    <w:next w:val="Achievement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Title">
    <w:name w:val="No Title"/>
    <w:basedOn w:val="SectionTitle"/>
    <w:rsid w:val="003C67DF"/>
    <w:pPr>
      <w:pBdr>
        <w:bottom w:val="none" w:sz="0" w:space="0" w:color="auto"/>
      </w:pBdr>
    </w:pPr>
  </w:style>
  <w:style w:type="paragraph" w:styleId="BodyText">
    <w:name w:val="Body Text"/>
    <w:basedOn w:val="Normal"/>
    <w:semiHidden/>
    <w:rsid w:val="003C67DF"/>
    <w:pPr>
      <w:spacing w:after="120"/>
    </w:pPr>
  </w:style>
  <w:style w:type="paragraph" w:styleId="Caption">
    <w:name w:val="caption"/>
    <w:basedOn w:val="Normal"/>
    <w:next w:val="Normal"/>
    <w:qFormat/>
    <w:rsid w:val="003C67DF"/>
    <w:rPr>
      <w:u w:val="single"/>
    </w:rPr>
  </w:style>
  <w:style w:type="paragraph" w:customStyle="1" w:styleId="JobTitle">
    <w:name w:val="Job Title"/>
    <w:next w:val="Achievement"/>
    <w:rsid w:val="003C67DF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CompanyNameOne">
    <w:name w:val="Company Name One"/>
    <w:basedOn w:val="Normal"/>
    <w:next w:val="JobTitle"/>
    <w:rsid w:val="003C67DF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rsid w:val="005201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F9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6F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F9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6F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5D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92BE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62BA4"/>
    <w:rPr>
      <w:rFonts w:ascii="Garamond" w:hAnsi="Garamond"/>
      <w:b/>
      <w:bCs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57D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D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D9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D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D9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9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flashcrystal.com" TargetMode="External"/><Relationship Id="rId10" Type="http://schemas.openxmlformats.org/officeDocument/2006/relationships/hyperlink" Target="http://www.edfundrgiving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ocky.GrayJr@gmail.com" TargetMode="External"/><Relationship Id="rId2" Type="http://schemas.openxmlformats.org/officeDocument/2006/relationships/hyperlink" Target="http://www.rockygr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A441A8-0135-1A40-9919-F465400C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545</Words>
  <Characters>3113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Rocky Gray Jr.</vt:lpstr>
    </vt:vector>
  </TitlesOfParts>
  <Company>Hewlett-Packard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Rocky Gray Jr.</dc:title>
  <dc:subject>Resume</dc:subject>
  <dc:creator>Rocky Gray Jr.</dc:creator>
  <cp:keywords>resume;2012</cp:keywords>
  <cp:lastModifiedBy>Rocky Gray</cp:lastModifiedBy>
  <cp:revision>4</cp:revision>
  <cp:lastPrinted>2016-07-11T04:16:00Z</cp:lastPrinted>
  <dcterms:created xsi:type="dcterms:W3CDTF">2016-07-11T04:16:00Z</dcterms:created>
  <dcterms:modified xsi:type="dcterms:W3CDTF">2016-11-25T02:36:00Z</dcterms:modified>
</cp:coreProperties>
</file>